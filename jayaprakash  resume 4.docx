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E397" w14:textId="078D450F" w:rsidR="0015196F" w:rsidRDefault="001519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66766413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         :  Jayaprakash</w:t>
      </w:r>
      <w:r w:rsidR="003D044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1D79A530" w14:textId="51E9AD5E" w:rsidR="0015196F" w:rsidRPr="00227FCC" w:rsidRDefault="001519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 No : 9345400042</w:t>
      </w:r>
    </w:p>
    <w:p w14:paraId="5BCFA1C5" w14:textId="5C1AC342" w:rsidR="0015196F" w:rsidRPr="007C78FE" w:rsidRDefault="00C412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mail-id</w:t>
      </w:r>
      <w:r w:rsidR="001519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15196F" w:rsidRPr="00A531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hyperlink r:id="rId7" w:history="1">
        <w:r w:rsidR="0015196F" w:rsidRPr="007C78F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en-US"/>
          </w:rPr>
          <w:t>jayaprakashs2004@gmail.com</w:t>
        </w:r>
      </w:hyperlink>
    </w:p>
    <w:p w14:paraId="7B54E105" w14:textId="77777777" w:rsidR="0015196F" w:rsidRDefault="001519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950CF5" w14:textId="4FB6FE6C" w:rsidR="0015196F" w:rsidRDefault="0015196F" w:rsidP="00C412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FC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8D7C59" w14:textId="6C0A4502" w:rsidR="0015196F" w:rsidRPr="00C76400" w:rsidRDefault="0015196F" w:rsidP="0015196F">
      <w:pPr>
        <w:pStyle w:val="BodyText"/>
        <w:spacing w:before="198"/>
        <w:ind w:left="100"/>
        <w:jc w:val="both"/>
        <w:rPr>
          <w:color w:val="000000" w:themeColor="text1"/>
        </w:rPr>
      </w:pPr>
      <w:r w:rsidRPr="00C76400">
        <w:rPr>
          <w:color w:val="000000" w:themeColor="text1"/>
          <w:w w:val="105"/>
        </w:rPr>
        <w:t>A</w:t>
      </w:r>
      <w:r w:rsidRPr="00C76400">
        <w:rPr>
          <w:color w:val="000000" w:themeColor="text1"/>
          <w:spacing w:val="-13"/>
          <w:w w:val="105"/>
        </w:rPr>
        <w:t xml:space="preserve"> </w:t>
      </w:r>
      <w:r w:rsidRPr="00C76400">
        <w:rPr>
          <w:color w:val="000000" w:themeColor="text1"/>
          <w:w w:val="105"/>
        </w:rPr>
        <w:t>highly</w:t>
      </w:r>
      <w:r w:rsidRPr="00C76400">
        <w:rPr>
          <w:color w:val="000000" w:themeColor="text1"/>
          <w:spacing w:val="-15"/>
          <w:w w:val="105"/>
        </w:rPr>
        <w:t xml:space="preserve"> </w:t>
      </w:r>
      <w:r w:rsidRPr="00C76400">
        <w:rPr>
          <w:color w:val="000000" w:themeColor="text1"/>
          <w:w w:val="105"/>
        </w:rPr>
        <w:t>motivated</w:t>
      </w:r>
      <w:r w:rsidRPr="00C76400">
        <w:rPr>
          <w:color w:val="000000" w:themeColor="text1"/>
          <w:spacing w:val="-13"/>
          <w:w w:val="105"/>
        </w:rPr>
        <w:t xml:space="preserve"> </w:t>
      </w:r>
      <w:r w:rsidRPr="00C76400">
        <w:rPr>
          <w:color w:val="000000" w:themeColor="text1"/>
          <w:w w:val="105"/>
        </w:rPr>
        <w:t>and</w:t>
      </w:r>
      <w:r w:rsidRPr="00C76400">
        <w:rPr>
          <w:color w:val="000000" w:themeColor="text1"/>
          <w:spacing w:val="-10"/>
          <w:w w:val="105"/>
        </w:rPr>
        <w:t xml:space="preserve"> </w:t>
      </w:r>
      <w:r w:rsidRPr="00C76400">
        <w:rPr>
          <w:color w:val="000000" w:themeColor="text1"/>
          <w:w w:val="105"/>
        </w:rPr>
        <w:t>hardworking</w:t>
      </w:r>
      <w:r w:rsidRPr="00C76400">
        <w:rPr>
          <w:color w:val="000000" w:themeColor="text1"/>
          <w:spacing w:val="-13"/>
          <w:w w:val="105"/>
        </w:rPr>
        <w:t xml:space="preserve"> </w:t>
      </w:r>
      <w:r w:rsidRPr="00C76400">
        <w:rPr>
          <w:color w:val="000000" w:themeColor="text1"/>
          <w:w w:val="105"/>
        </w:rPr>
        <w:t>individual</w:t>
      </w:r>
      <w:r w:rsidRPr="00C76400">
        <w:rPr>
          <w:color w:val="000000" w:themeColor="text1"/>
          <w:spacing w:val="-12"/>
          <w:w w:val="105"/>
        </w:rPr>
        <w:t xml:space="preserve"> </w:t>
      </w:r>
      <w:r w:rsidRPr="00C76400">
        <w:rPr>
          <w:color w:val="000000" w:themeColor="text1"/>
          <w:w w:val="105"/>
        </w:rPr>
        <w:t>looking</w:t>
      </w:r>
      <w:r w:rsidRPr="00C76400">
        <w:rPr>
          <w:color w:val="000000" w:themeColor="text1"/>
          <w:spacing w:val="-14"/>
          <w:w w:val="105"/>
        </w:rPr>
        <w:t xml:space="preserve"> </w:t>
      </w:r>
      <w:r w:rsidRPr="00C76400">
        <w:rPr>
          <w:color w:val="000000" w:themeColor="text1"/>
          <w:w w:val="105"/>
        </w:rPr>
        <w:t>for</w:t>
      </w:r>
      <w:r w:rsidRPr="00C76400">
        <w:rPr>
          <w:color w:val="000000" w:themeColor="text1"/>
          <w:spacing w:val="-11"/>
          <w:w w:val="105"/>
        </w:rPr>
        <w:t xml:space="preserve"> </w:t>
      </w:r>
      <w:r w:rsidRPr="00C76400">
        <w:rPr>
          <w:color w:val="000000" w:themeColor="text1"/>
          <w:w w:val="105"/>
        </w:rPr>
        <w:t>a</w:t>
      </w:r>
      <w:r w:rsidRPr="00C76400">
        <w:rPr>
          <w:color w:val="000000" w:themeColor="text1"/>
          <w:spacing w:val="-15"/>
          <w:w w:val="105"/>
        </w:rPr>
        <w:t xml:space="preserve"> </w:t>
      </w:r>
      <w:r w:rsidRPr="00C76400">
        <w:rPr>
          <w:color w:val="000000" w:themeColor="text1"/>
          <w:w w:val="105"/>
        </w:rPr>
        <w:t>responsible</w:t>
      </w:r>
      <w:r w:rsidRPr="00C76400">
        <w:rPr>
          <w:color w:val="000000" w:themeColor="text1"/>
          <w:spacing w:val="-15"/>
          <w:w w:val="105"/>
        </w:rPr>
        <w:t xml:space="preserve"> </w:t>
      </w:r>
      <w:r w:rsidRPr="00C76400">
        <w:rPr>
          <w:color w:val="000000" w:themeColor="text1"/>
          <w:w w:val="105"/>
        </w:rPr>
        <w:t>role</w:t>
      </w:r>
      <w:r w:rsidRPr="00C76400">
        <w:rPr>
          <w:color w:val="000000" w:themeColor="text1"/>
          <w:spacing w:val="-11"/>
          <w:w w:val="105"/>
        </w:rPr>
        <w:t xml:space="preserve"> </w:t>
      </w:r>
      <w:r w:rsidRPr="00C76400">
        <w:rPr>
          <w:color w:val="000000" w:themeColor="text1"/>
          <w:w w:val="105"/>
        </w:rPr>
        <w:t>in</w:t>
      </w:r>
      <w:r w:rsidRPr="00C76400">
        <w:rPr>
          <w:color w:val="000000" w:themeColor="text1"/>
          <w:spacing w:val="-15"/>
          <w:w w:val="105"/>
        </w:rPr>
        <w:t xml:space="preserve"> </w:t>
      </w:r>
      <w:r w:rsidRPr="00C76400">
        <w:rPr>
          <w:color w:val="000000" w:themeColor="text1"/>
          <w:w w:val="105"/>
        </w:rPr>
        <w:t>a</w:t>
      </w:r>
      <w:r w:rsidRPr="00C76400">
        <w:rPr>
          <w:color w:val="000000" w:themeColor="text1"/>
          <w:spacing w:val="-15"/>
          <w:w w:val="105"/>
        </w:rPr>
        <w:t xml:space="preserve"> </w:t>
      </w:r>
      <w:r>
        <w:rPr>
          <w:color w:val="000000" w:themeColor="text1"/>
          <w:spacing w:val="-15"/>
          <w:w w:val="105"/>
        </w:rPr>
        <w:t xml:space="preserve">   </w:t>
      </w:r>
      <w:r w:rsidRPr="00C76400">
        <w:rPr>
          <w:color w:val="000000" w:themeColor="text1"/>
          <w:w w:val="105"/>
        </w:rPr>
        <w:t>reputed</w:t>
      </w:r>
      <w:r w:rsidRPr="00C76400">
        <w:rPr>
          <w:color w:val="000000" w:themeColor="text1"/>
          <w:spacing w:val="-12"/>
          <w:w w:val="105"/>
        </w:rPr>
        <w:t xml:space="preserve"> </w:t>
      </w:r>
      <w:r w:rsidRPr="00C76400">
        <w:rPr>
          <w:color w:val="000000" w:themeColor="text1"/>
          <w:w w:val="105"/>
        </w:rPr>
        <w:t>organization, where I can make the best of my potential and contribute to the organization’s growth.</w:t>
      </w:r>
    </w:p>
    <w:p w14:paraId="78F6DD1C" w14:textId="176E18A8" w:rsidR="0015196F" w:rsidRPr="002D7789" w:rsidRDefault="0015196F" w:rsidP="001519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222C7" w14:textId="046BE985" w:rsidR="002D7789" w:rsidRDefault="0015196F" w:rsidP="00C412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FCC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7FCC">
        <w:rPr>
          <w:rFonts w:ascii="Times New Roman" w:hAnsi="Times New Roman" w:cs="Times New Roman"/>
          <w:b/>
          <w:bCs/>
          <w:sz w:val="28"/>
          <w:szCs w:val="28"/>
          <w:lang w:val="en-US"/>
        </w:rPr>
        <w:t>QUALIFCATION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2163"/>
        <w:gridCol w:w="1866"/>
        <w:gridCol w:w="1710"/>
        <w:gridCol w:w="1642"/>
      </w:tblGrid>
      <w:tr w:rsidR="00847DC2" w14:paraId="3B423715" w14:textId="77777777" w:rsidTr="00C412DD">
        <w:tc>
          <w:tcPr>
            <w:tcW w:w="1803" w:type="dxa"/>
          </w:tcPr>
          <w:p w14:paraId="03385305" w14:textId="378EEB29" w:rsidR="00C412DD" w:rsidRPr="00C412DD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803" w:type="dxa"/>
          </w:tcPr>
          <w:p w14:paraId="22D59772" w14:textId="129EE4C2" w:rsidR="00C412DD" w:rsidRPr="00C412DD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b/>
                <w:bCs/>
                <w:sz w:val="24"/>
              </w:rPr>
            </w:pPr>
            <w:r w:rsidRPr="00C41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C41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UTION</w:t>
            </w:r>
          </w:p>
        </w:tc>
        <w:tc>
          <w:tcPr>
            <w:tcW w:w="1803" w:type="dxa"/>
          </w:tcPr>
          <w:p w14:paraId="771FC5D5" w14:textId="3C68385D" w:rsidR="00C412DD" w:rsidRPr="00C412DD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PERCENTAGE</w:t>
            </w:r>
          </w:p>
        </w:tc>
        <w:tc>
          <w:tcPr>
            <w:tcW w:w="1803" w:type="dxa"/>
          </w:tcPr>
          <w:p w14:paraId="18F56FEC" w14:textId="57E33BF7" w:rsidR="00C412DD" w:rsidRPr="00C412DD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412DD">
              <w:rPr>
                <w:rFonts w:ascii="Times New Roman" w:hAnsi="Times New Roman" w:cs="Times New Roman"/>
                <w:b/>
                <w:bCs/>
                <w:sz w:val="24"/>
              </w:rPr>
              <w:t>BOARD</w:t>
            </w:r>
          </w:p>
        </w:tc>
        <w:tc>
          <w:tcPr>
            <w:tcW w:w="1804" w:type="dxa"/>
          </w:tcPr>
          <w:p w14:paraId="1AD367CF" w14:textId="196DB59F" w:rsidR="00C412DD" w:rsidRPr="00C412DD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412DD">
              <w:rPr>
                <w:rFonts w:ascii="Times New Roman" w:hAnsi="Times New Roman" w:cs="Times New Roman"/>
                <w:b/>
                <w:bCs/>
                <w:sz w:val="24"/>
              </w:rPr>
              <w:t>YEAR OF PASSING</w:t>
            </w:r>
          </w:p>
        </w:tc>
      </w:tr>
      <w:tr w:rsidR="00847DC2" w14:paraId="1D247C26" w14:textId="77777777" w:rsidTr="00C412DD">
        <w:tc>
          <w:tcPr>
            <w:tcW w:w="1803" w:type="dxa"/>
          </w:tcPr>
          <w:p w14:paraId="7647F405" w14:textId="1A961628" w:rsidR="00C412DD" w:rsidRPr="00C412DD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BE.EEE</w:t>
            </w:r>
          </w:p>
        </w:tc>
        <w:tc>
          <w:tcPr>
            <w:tcW w:w="1803" w:type="dxa"/>
          </w:tcPr>
          <w:p w14:paraId="41696A63" w14:textId="73BC0E05" w:rsidR="00C412DD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MUTHAYAMMAL ENGINEERING COLLEGE</w:t>
            </w:r>
          </w:p>
        </w:tc>
        <w:tc>
          <w:tcPr>
            <w:tcW w:w="1803" w:type="dxa"/>
          </w:tcPr>
          <w:p w14:paraId="1114D258" w14:textId="77777777" w:rsidR="00C412DD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04233A80" w14:textId="6A3567F5" w:rsid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            89%</w:t>
            </w:r>
          </w:p>
        </w:tc>
        <w:tc>
          <w:tcPr>
            <w:tcW w:w="1803" w:type="dxa"/>
          </w:tcPr>
          <w:p w14:paraId="141E7CBD" w14:textId="77777777" w:rsidR="00C412DD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sz w:val="24"/>
              </w:rPr>
            </w:pPr>
          </w:p>
          <w:p w14:paraId="5687EE81" w14:textId="794AF433" w:rsid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sz w:val="24"/>
              </w:rPr>
            </w:pPr>
            <w:r>
              <w:rPr>
                <w:sz w:val="24"/>
              </w:rPr>
              <w:t>Autonomous</w:t>
            </w:r>
          </w:p>
        </w:tc>
        <w:tc>
          <w:tcPr>
            <w:tcW w:w="1804" w:type="dxa"/>
          </w:tcPr>
          <w:p w14:paraId="7320D6C4" w14:textId="77777777" w:rsidR="00C412DD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sz w:val="24"/>
              </w:rPr>
            </w:pPr>
          </w:p>
          <w:p w14:paraId="37D5B8EF" w14:textId="5CDEA383" w:rsid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        2025</w:t>
            </w:r>
          </w:p>
        </w:tc>
      </w:tr>
      <w:tr w:rsidR="00847DC2" w:rsidRPr="00847DC2" w14:paraId="368D4992" w14:textId="77777777" w:rsidTr="00C412DD">
        <w:tc>
          <w:tcPr>
            <w:tcW w:w="1803" w:type="dxa"/>
          </w:tcPr>
          <w:p w14:paraId="1BBB70AF" w14:textId="66970823" w:rsidR="00C412DD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>HSE</w:t>
            </w:r>
          </w:p>
        </w:tc>
        <w:tc>
          <w:tcPr>
            <w:tcW w:w="1803" w:type="dxa"/>
          </w:tcPr>
          <w:p w14:paraId="00DEA9DE" w14:textId="4E5F858A" w:rsidR="00C412DD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>RASI MATRICULATION HIGHER SECONDARY SCHOOL</w:t>
            </w:r>
          </w:p>
        </w:tc>
        <w:tc>
          <w:tcPr>
            <w:tcW w:w="1803" w:type="dxa"/>
          </w:tcPr>
          <w:p w14:paraId="5F175EB7" w14:textId="77777777" w:rsidR="00C412DD" w:rsidRPr="00847DC2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03F09D02" w14:textId="77777777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79275747" w14:textId="1DE209DB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 xml:space="preserve">             79%</w:t>
            </w:r>
          </w:p>
        </w:tc>
        <w:tc>
          <w:tcPr>
            <w:tcW w:w="1803" w:type="dxa"/>
          </w:tcPr>
          <w:p w14:paraId="1F180A07" w14:textId="77777777" w:rsidR="00C412DD" w:rsidRPr="00847DC2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1D3218ED" w14:textId="77777777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754C3062" w14:textId="72FAEAF1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>State Board</w:t>
            </w:r>
          </w:p>
        </w:tc>
        <w:tc>
          <w:tcPr>
            <w:tcW w:w="1804" w:type="dxa"/>
          </w:tcPr>
          <w:p w14:paraId="17A4E2EA" w14:textId="77777777" w:rsidR="00C412DD" w:rsidRPr="00847DC2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7B9C0FD2" w14:textId="04B43724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14:paraId="671FC31A" w14:textId="55586D3E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 xml:space="preserve">          2021</w:t>
            </w:r>
          </w:p>
          <w:p w14:paraId="06E91312" w14:textId="532CCEED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</w:tc>
      </w:tr>
      <w:tr w:rsidR="00847DC2" w:rsidRPr="00847DC2" w14:paraId="638C4688" w14:textId="77777777" w:rsidTr="00C412DD">
        <w:tc>
          <w:tcPr>
            <w:tcW w:w="1803" w:type="dxa"/>
          </w:tcPr>
          <w:p w14:paraId="654C2A12" w14:textId="5D93CFD2" w:rsidR="00C412DD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1803" w:type="dxa"/>
          </w:tcPr>
          <w:p w14:paraId="35F6F20B" w14:textId="35D370F5" w:rsidR="00C412DD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>HOLY MOTHER MATRICULATION SCHOOL</w:t>
            </w:r>
          </w:p>
        </w:tc>
        <w:tc>
          <w:tcPr>
            <w:tcW w:w="1803" w:type="dxa"/>
          </w:tcPr>
          <w:p w14:paraId="5073E389" w14:textId="77777777" w:rsidR="00C412DD" w:rsidRPr="00847DC2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5DB07359" w14:textId="03A0E6F6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 xml:space="preserve">             74%</w:t>
            </w:r>
          </w:p>
        </w:tc>
        <w:tc>
          <w:tcPr>
            <w:tcW w:w="1803" w:type="dxa"/>
          </w:tcPr>
          <w:p w14:paraId="0C00E578" w14:textId="77777777" w:rsidR="00C412DD" w:rsidRPr="00847DC2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554617FD" w14:textId="60E24E91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>State Board</w:t>
            </w:r>
          </w:p>
        </w:tc>
        <w:tc>
          <w:tcPr>
            <w:tcW w:w="1804" w:type="dxa"/>
          </w:tcPr>
          <w:p w14:paraId="59E8A482" w14:textId="77777777" w:rsidR="00C412DD" w:rsidRPr="00847DC2" w:rsidRDefault="00C412DD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7D132C02" w14:textId="1EDA0D7B" w:rsidR="00847DC2" w:rsidRPr="00847DC2" w:rsidRDefault="00847DC2" w:rsidP="008C0EA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/>
              <w:rPr>
                <w:rFonts w:ascii="Times New Roman" w:hAnsi="Times New Roman" w:cs="Times New Roman"/>
                <w:sz w:val="24"/>
              </w:rPr>
            </w:pPr>
            <w:r w:rsidRPr="00847DC2">
              <w:rPr>
                <w:rFonts w:ascii="Times New Roman" w:hAnsi="Times New Roman" w:cs="Times New Roman"/>
                <w:sz w:val="24"/>
              </w:rPr>
              <w:t xml:space="preserve">           2019</w:t>
            </w:r>
          </w:p>
        </w:tc>
      </w:tr>
    </w:tbl>
    <w:p w14:paraId="14B753F0" w14:textId="77777777" w:rsidR="008C0EAF" w:rsidRPr="00847DC2" w:rsidRDefault="008C0EAF" w:rsidP="008C0EAF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z w:val="24"/>
        </w:rPr>
      </w:pPr>
    </w:p>
    <w:p w14:paraId="6880A0EE" w14:textId="77777777" w:rsidR="008C0EAF" w:rsidRPr="00847DC2" w:rsidRDefault="008C0EAF" w:rsidP="008C0EAF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ind w:left="460"/>
        <w:rPr>
          <w:rFonts w:ascii="Times New Roman" w:hAnsi="Times New Roman" w:cs="Times New Roman"/>
          <w:sz w:val="24"/>
        </w:rPr>
      </w:pPr>
    </w:p>
    <w:p w14:paraId="25D1931B" w14:textId="3C6AB6C5" w:rsidR="00993350" w:rsidRPr="00847DC2" w:rsidRDefault="00993350" w:rsidP="00993350">
      <w:pPr>
        <w:rPr>
          <w:ins w:id="1" w:author="jayaprakashs2004@gmail.com" w:date="2024-05-16T16:53:00Z"/>
          <w:rFonts w:ascii="Times New Roman" w:hAnsi="Times New Roman" w:cs="Times New Roman"/>
        </w:rPr>
      </w:pPr>
    </w:p>
    <w:p w14:paraId="03FC5F13" w14:textId="77777777" w:rsidR="00993350" w:rsidRPr="00847DC2" w:rsidRDefault="00993350" w:rsidP="00993350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</w:rPr>
      </w:pPr>
    </w:p>
    <w:p w14:paraId="42975137" w14:textId="77777777" w:rsidR="00993350" w:rsidRDefault="00993350" w:rsidP="00993350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</w:pPr>
    </w:p>
    <w:p w14:paraId="4C6B9D3C" w14:textId="77777777" w:rsidR="00993350" w:rsidRPr="0027199B" w:rsidRDefault="00993350" w:rsidP="00993350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BCE45" w14:textId="77777777" w:rsidR="00993350" w:rsidRDefault="00993350" w:rsidP="00993350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</w:pPr>
    </w:p>
    <w:p w14:paraId="5D598901" w14:textId="77777777" w:rsidR="00993350" w:rsidRDefault="00993350" w:rsidP="00993350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</w:pPr>
    </w:p>
    <w:p w14:paraId="1213A24A" w14:textId="520EE3DA" w:rsidR="00993350" w:rsidRPr="00FA075B" w:rsidRDefault="00B10129" w:rsidP="00847DC2">
      <w:pPr>
        <w:widowControl w:val="0"/>
        <w:tabs>
          <w:tab w:val="left" w:pos="820"/>
          <w:tab w:val="left" w:pos="13548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</w:t>
      </w:r>
      <w:r w:rsidR="00FA075B" w:rsidRPr="00227FCC">
        <w:rPr>
          <w:rFonts w:ascii="Times New Roman" w:hAnsi="Times New Roman" w:cs="Times New Roman"/>
          <w:b/>
          <w:bCs/>
          <w:sz w:val="28"/>
          <w:szCs w:val="28"/>
        </w:rPr>
        <w:t>SOFT</w:t>
      </w:r>
      <w:r w:rsidR="00FA075B" w:rsidRPr="00FA07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075B" w:rsidRPr="00227FCC"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FA075B" w:rsidRPr="00FA07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47DC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200D1B" w14:textId="76798FE8" w:rsidR="00993350" w:rsidRPr="00FA075B" w:rsidRDefault="00993350" w:rsidP="00993350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pacing w:val="-2"/>
          <w:w w:val="105"/>
          <w:sz w:val="24"/>
        </w:rPr>
      </w:pPr>
      <w:r>
        <w:rPr>
          <w:spacing w:val="-2"/>
          <w:w w:val="105"/>
          <w:sz w:val="24"/>
        </w:rPr>
        <w:t xml:space="preserve">            </w:t>
      </w:r>
    </w:p>
    <w:p w14:paraId="4DF26A24" w14:textId="5F5E560B" w:rsidR="001B3BCB" w:rsidRPr="00507E1D" w:rsidRDefault="00B467B7" w:rsidP="00507E1D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1" w:after="0" w:line="240" w:lineRule="auto"/>
        <w:rPr>
          <w:sz w:val="24"/>
        </w:rPr>
      </w:pPr>
      <w:r w:rsidRPr="00507E1D">
        <w:rPr>
          <w:spacing w:val="-2"/>
          <w:w w:val="105"/>
          <w:sz w:val="24"/>
        </w:rPr>
        <w:t>-</w:t>
      </w:r>
      <w:r w:rsidR="001B3BCB" w:rsidRPr="00507E1D">
        <w:rPr>
          <w:spacing w:val="-2"/>
          <w:w w:val="105"/>
          <w:sz w:val="24"/>
        </w:rPr>
        <w:t>Quick</w:t>
      </w:r>
      <w:r w:rsidR="001B3BCB" w:rsidRPr="00507E1D">
        <w:rPr>
          <w:spacing w:val="-7"/>
          <w:w w:val="105"/>
          <w:sz w:val="24"/>
        </w:rPr>
        <w:t xml:space="preserve"> </w:t>
      </w:r>
      <w:r w:rsidR="001B3BCB" w:rsidRPr="00507E1D">
        <w:rPr>
          <w:spacing w:val="-2"/>
          <w:w w:val="105"/>
          <w:sz w:val="24"/>
        </w:rPr>
        <w:t>learning</w:t>
      </w:r>
      <w:r w:rsidR="001B3BCB" w:rsidRPr="00507E1D">
        <w:rPr>
          <w:spacing w:val="-7"/>
          <w:w w:val="105"/>
          <w:sz w:val="24"/>
        </w:rPr>
        <w:t xml:space="preserve"> </w:t>
      </w:r>
      <w:r w:rsidR="001B3BCB" w:rsidRPr="00507E1D">
        <w:rPr>
          <w:spacing w:val="-2"/>
          <w:w w:val="105"/>
          <w:sz w:val="24"/>
        </w:rPr>
        <w:t>ability</w:t>
      </w:r>
    </w:p>
    <w:p w14:paraId="67DEC8A2" w14:textId="24C3D091" w:rsidR="001B3BCB" w:rsidRPr="00507E1D" w:rsidRDefault="001B3BCB" w:rsidP="00507E1D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6" w:after="0" w:line="240" w:lineRule="auto"/>
        <w:rPr>
          <w:sz w:val="24"/>
        </w:rPr>
      </w:pPr>
      <w:r w:rsidRPr="00507E1D">
        <w:rPr>
          <w:spacing w:val="-2"/>
          <w:w w:val="105"/>
          <w:sz w:val="24"/>
        </w:rPr>
        <w:t>Capability</w:t>
      </w:r>
      <w:r w:rsidRPr="00507E1D">
        <w:rPr>
          <w:spacing w:val="-12"/>
          <w:w w:val="105"/>
          <w:sz w:val="24"/>
        </w:rPr>
        <w:t xml:space="preserve"> </w:t>
      </w:r>
      <w:r w:rsidRPr="00507E1D">
        <w:rPr>
          <w:spacing w:val="-2"/>
          <w:w w:val="105"/>
          <w:sz w:val="24"/>
        </w:rPr>
        <w:t>to</w:t>
      </w:r>
      <w:r w:rsidRPr="00507E1D">
        <w:rPr>
          <w:spacing w:val="-6"/>
          <w:w w:val="105"/>
          <w:sz w:val="24"/>
        </w:rPr>
        <w:t xml:space="preserve"> </w:t>
      </w:r>
      <w:r w:rsidRPr="00507E1D">
        <w:rPr>
          <w:spacing w:val="-2"/>
          <w:w w:val="105"/>
          <w:sz w:val="24"/>
        </w:rPr>
        <w:t>lead</w:t>
      </w:r>
      <w:r w:rsidRPr="00507E1D">
        <w:rPr>
          <w:spacing w:val="-4"/>
          <w:w w:val="105"/>
          <w:sz w:val="24"/>
        </w:rPr>
        <w:t xml:space="preserve"> </w:t>
      </w:r>
      <w:r w:rsidRPr="00507E1D">
        <w:rPr>
          <w:spacing w:val="-2"/>
          <w:w w:val="105"/>
          <w:sz w:val="24"/>
        </w:rPr>
        <w:t>a</w:t>
      </w:r>
      <w:r w:rsidRPr="00507E1D">
        <w:rPr>
          <w:spacing w:val="-12"/>
          <w:w w:val="105"/>
          <w:sz w:val="24"/>
        </w:rPr>
        <w:t xml:space="preserve"> </w:t>
      </w:r>
      <w:r w:rsidRPr="00507E1D">
        <w:rPr>
          <w:spacing w:val="-4"/>
          <w:w w:val="105"/>
          <w:sz w:val="24"/>
        </w:rPr>
        <w:t>team</w:t>
      </w:r>
    </w:p>
    <w:p w14:paraId="68C3DBB8" w14:textId="77777777" w:rsidR="001B3BCB" w:rsidRPr="00507E1D" w:rsidRDefault="001B3BCB" w:rsidP="00507E1D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3" w:after="0" w:line="240" w:lineRule="auto"/>
        <w:rPr>
          <w:sz w:val="24"/>
        </w:rPr>
      </w:pPr>
      <w:r w:rsidRPr="00507E1D">
        <w:rPr>
          <w:spacing w:val="-2"/>
          <w:w w:val="105"/>
          <w:sz w:val="24"/>
        </w:rPr>
        <w:t>Adaptability</w:t>
      </w:r>
      <w:r w:rsidRPr="00507E1D">
        <w:rPr>
          <w:spacing w:val="-10"/>
          <w:w w:val="105"/>
          <w:sz w:val="24"/>
        </w:rPr>
        <w:t xml:space="preserve"> </w:t>
      </w:r>
      <w:r w:rsidRPr="00507E1D">
        <w:rPr>
          <w:spacing w:val="-2"/>
          <w:w w:val="105"/>
          <w:sz w:val="24"/>
        </w:rPr>
        <w:t>for</w:t>
      </w:r>
      <w:r w:rsidRPr="00507E1D">
        <w:rPr>
          <w:spacing w:val="-7"/>
          <w:w w:val="105"/>
          <w:sz w:val="24"/>
        </w:rPr>
        <w:t xml:space="preserve"> </w:t>
      </w:r>
      <w:r w:rsidRPr="00507E1D">
        <w:rPr>
          <w:spacing w:val="-2"/>
          <w:w w:val="105"/>
          <w:sz w:val="24"/>
        </w:rPr>
        <w:t>any</w:t>
      </w:r>
      <w:r w:rsidRPr="00507E1D">
        <w:rPr>
          <w:spacing w:val="-7"/>
          <w:w w:val="105"/>
          <w:sz w:val="24"/>
        </w:rPr>
        <w:t xml:space="preserve"> </w:t>
      </w:r>
      <w:r w:rsidRPr="00507E1D">
        <w:rPr>
          <w:spacing w:val="-2"/>
          <w:w w:val="105"/>
          <w:sz w:val="24"/>
        </w:rPr>
        <w:t>situation</w:t>
      </w:r>
    </w:p>
    <w:p w14:paraId="3CD11F20" w14:textId="63985957" w:rsidR="001B3BCB" w:rsidRPr="00507E1D" w:rsidRDefault="001B3BCB" w:rsidP="00507E1D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4" w:after="0" w:line="240" w:lineRule="auto"/>
        <w:rPr>
          <w:sz w:val="24"/>
        </w:rPr>
      </w:pPr>
      <w:r w:rsidRPr="00507E1D">
        <w:rPr>
          <w:spacing w:val="-2"/>
          <w:w w:val="105"/>
          <w:sz w:val="24"/>
        </w:rPr>
        <w:t>Team</w:t>
      </w:r>
      <w:r w:rsidRPr="00507E1D">
        <w:rPr>
          <w:spacing w:val="-8"/>
          <w:w w:val="105"/>
          <w:sz w:val="24"/>
        </w:rPr>
        <w:t xml:space="preserve"> </w:t>
      </w:r>
      <w:r w:rsidRPr="00507E1D">
        <w:rPr>
          <w:spacing w:val="-4"/>
          <w:w w:val="105"/>
          <w:sz w:val="24"/>
        </w:rPr>
        <w:t>Work</w:t>
      </w:r>
    </w:p>
    <w:p w14:paraId="3DA3DD13" w14:textId="77777777" w:rsidR="001B3BCB" w:rsidRPr="00507E1D" w:rsidRDefault="001B3BCB" w:rsidP="00507E1D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11" w:after="0" w:line="240" w:lineRule="auto"/>
        <w:rPr>
          <w:sz w:val="24"/>
        </w:rPr>
      </w:pPr>
      <w:r w:rsidRPr="00507E1D">
        <w:rPr>
          <w:spacing w:val="-2"/>
          <w:w w:val="105"/>
          <w:sz w:val="24"/>
        </w:rPr>
        <w:t>Punctuality</w:t>
      </w:r>
    </w:p>
    <w:p w14:paraId="012BA82B" w14:textId="11797E19" w:rsidR="003051CF" w:rsidRPr="00507E1D" w:rsidRDefault="001B3BCB" w:rsidP="00507E1D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8" w:after="0" w:line="240" w:lineRule="auto"/>
        <w:rPr>
          <w:sz w:val="24"/>
        </w:rPr>
      </w:pPr>
      <w:r w:rsidRPr="00507E1D">
        <w:rPr>
          <w:w w:val="105"/>
          <w:sz w:val="24"/>
        </w:rPr>
        <w:t>Basic</w:t>
      </w:r>
      <w:r w:rsidRPr="00507E1D">
        <w:rPr>
          <w:spacing w:val="-5"/>
          <w:w w:val="105"/>
          <w:sz w:val="24"/>
        </w:rPr>
        <w:t xml:space="preserve"> </w:t>
      </w:r>
      <w:r w:rsidRPr="00507E1D">
        <w:rPr>
          <w:w w:val="105"/>
          <w:sz w:val="24"/>
        </w:rPr>
        <w:t>computer</w:t>
      </w:r>
      <w:r w:rsidRPr="00507E1D">
        <w:rPr>
          <w:spacing w:val="-1"/>
          <w:w w:val="105"/>
          <w:sz w:val="24"/>
        </w:rPr>
        <w:t xml:space="preserve"> </w:t>
      </w:r>
      <w:r w:rsidRPr="00507E1D">
        <w:rPr>
          <w:w w:val="105"/>
          <w:sz w:val="24"/>
        </w:rPr>
        <w:t>knowledge</w:t>
      </w:r>
      <w:r w:rsidRPr="00507E1D">
        <w:rPr>
          <w:spacing w:val="-4"/>
          <w:w w:val="105"/>
          <w:sz w:val="24"/>
        </w:rPr>
        <w:t xml:space="preserve"> </w:t>
      </w:r>
      <w:r w:rsidRPr="00507E1D">
        <w:rPr>
          <w:w w:val="105"/>
          <w:sz w:val="24"/>
        </w:rPr>
        <w:t>on</w:t>
      </w:r>
      <w:r w:rsidRPr="00507E1D">
        <w:rPr>
          <w:spacing w:val="-2"/>
          <w:w w:val="105"/>
          <w:sz w:val="24"/>
        </w:rPr>
        <w:t xml:space="preserve"> </w:t>
      </w:r>
      <w:r w:rsidRPr="00507E1D">
        <w:rPr>
          <w:w w:val="105"/>
          <w:sz w:val="24"/>
        </w:rPr>
        <w:t>Word</w:t>
      </w:r>
      <w:r w:rsidRPr="00507E1D">
        <w:rPr>
          <w:spacing w:val="-1"/>
          <w:w w:val="105"/>
          <w:sz w:val="24"/>
        </w:rPr>
        <w:t xml:space="preserve"> </w:t>
      </w:r>
      <w:r w:rsidRPr="00507E1D">
        <w:rPr>
          <w:w w:val="105"/>
          <w:sz w:val="24"/>
        </w:rPr>
        <w:t>and</w:t>
      </w:r>
      <w:r w:rsidRPr="00507E1D">
        <w:rPr>
          <w:spacing w:val="-4"/>
          <w:w w:val="105"/>
          <w:sz w:val="24"/>
        </w:rPr>
        <w:t xml:space="preserve"> </w:t>
      </w:r>
      <w:proofErr w:type="spellStart"/>
      <w:r w:rsidRPr="00507E1D">
        <w:rPr>
          <w:spacing w:val="-2"/>
          <w:w w:val="105"/>
          <w:sz w:val="24"/>
        </w:rPr>
        <w:t>Powerpoint</w:t>
      </w:r>
      <w:proofErr w:type="spellEnd"/>
    </w:p>
    <w:p w14:paraId="0FE9CA3F" w14:textId="605CEA9D" w:rsidR="000825F6" w:rsidDel="00993350" w:rsidRDefault="000825F6" w:rsidP="0045093D">
      <w:pPr>
        <w:pStyle w:val="ListParagraph"/>
        <w:widowControl w:val="0"/>
        <w:tabs>
          <w:tab w:val="left" w:pos="820"/>
        </w:tabs>
        <w:autoSpaceDE w:val="0"/>
        <w:autoSpaceDN w:val="0"/>
        <w:spacing w:before="8" w:after="0" w:line="240" w:lineRule="auto"/>
        <w:ind w:left="820"/>
        <w:contextualSpacing w:val="0"/>
        <w:rPr>
          <w:del w:id="2" w:author="jayaprakashs2004@gmail.com" w:date="2024-05-16T16:54:00Z"/>
          <w:sz w:val="24"/>
        </w:rPr>
      </w:pPr>
    </w:p>
    <w:p w14:paraId="2DB01DD0" w14:textId="77777777" w:rsidR="00771BFC" w:rsidRDefault="00771BFC" w:rsidP="00771B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11705" w14:textId="544D1F21" w:rsidR="0045093D" w:rsidRPr="00227FCC" w:rsidRDefault="00993350">
      <w:pPr>
        <w:rPr>
          <w:rFonts w:ascii="Times New Roman" w:hAnsi="Times New Roman" w:cs="Times New Roman"/>
          <w:b/>
          <w:bCs/>
          <w:sz w:val="28"/>
          <w:szCs w:val="28"/>
        </w:rPr>
        <w:pPrChange w:id="3" w:author="jayaprakashs2004@gmail.com" w:date="2024-05-16T16:54:00Z">
          <w:pPr>
            <w:widowControl w:val="0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left" w:pos="820"/>
            </w:tabs>
            <w:autoSpaceDE w:val="0"/>
            <w:autoSpaceDN w:val="0"/>
            <w:spacing w:before="8" w:after="0" w:line="240" w:lineRule="auto"/>
          </w:pPr>
        </w:pPrChange>
      </w:pPr>
      <w:r w:rsidRPr="00227FCC">
        <w:rPr>
          <w:rFonts w:ascii="Times New Roman" w:hAnsi="Times New Roman" w:cs="Times New Roman"/>
          <w:b/>
          <w:bCs/>
          <w:sz w:val="28"/>
          <w:szCs w:val="28"/>
        </w:rPr>
        <w:t>AREA OF INTEREST:</w:t>
      </w:r>
    </w:p>
    <w:p w14:paraId="07BC576F" w14:textId="7E9984CB" w:rsidR="00684B8A" w:rsidRPr="00073311" w:rsidRDefault="002C503F" w:rsidP="0007331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73311">
        <w:rPr>
          <w:rFonts w:ascii="Times New Roman" w:hAnsi="Times New Roman" w:cs="Times New Roman"/>
          <w:sz w:val="24"/>
          <w:szCs w:val="24"/>
        </w:rPr>
        <w:lastRenderedPageBreak/>
        <w:t xml:space="preserve">Good in </w:t>
      </w:r>
      <w:proofErr w:type="spellStart"/>
      <w:r w:rsidRPr="00073311">
        <w:rPr>
          <w:rFonts w:ascii="Times New Roman" w:hAnsi="Times New Roman" w:cs="Times New Roman"/>
          <w:sz w:val="24"/>
          <w:szCs w:val="24"/>
        </w:rPr>
        <w:t>editings</w:t>
      </w:r>
      <w:proofErr w:type="spellEnd"/>
    </w:p>
    <w:p w14:paraId="3728E520" w14:textId="14C51F80" w:rsidR="002C503F" w:rsidRPr="00073311" w:rsidRDefault="00735575" w:rsidP="0007331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73311">
        <w:rPr>
          <w:rFonts w:ascii="Times New Roman" w:hAnsi="Times New Roman" w:cs="Times New Roman"/>
          <w:sz w:val="24"/>
          <w:szCs w:val="24"/>
        </w:rPr>
        <w:t>Using of software</w:t>
      </w:r>
    </w:p>
    <w:p w14:paraId="3196E526" w14:textId="52441096" w:rsidR="00770390" w:rsidRPr="00073311" w:rsidRDefault="004463B2" w:rsidP="0007331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73311">
        <w:rPr>
          <w:rFonts w:ascii="Times New Roman" w:hAnsi="Times New Roman" w:cs="Times New Roman"/>
          <w:sz w:val="24"/>
          <w:szCs w:val="24"/>
        </w:rPr>
        <w:t>Handling of AC</w:t>
      </w:r>
      <w:r w:rsidR="00E46CF3" w:rsidRPr="00073311">
        <w:rPr>
          <w:rFonts w:ascii="Times New Roman" w:hAnsi="Times New Roman" w:cs="Times New Roman"/>
          <w:sz w:val="24"/>
          <w:szCs w:val="24"/>
        </w:rPr>
        <w:t xml:space="preserve"> &amp; DC machines</w:t>
      </w:r>
    </w:p>
    <w:p w14:paraId="5932D348" w14:textId="4EBF832A" w:rsidR="009E47A5" w:rsidRPr="00073311" w:rsidRDefault="00E46CF3" w:rsidP="0007331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73311">
        <w:rPr>
          <w:rFonts w:ascii="Times New Roman" w:hAnsi="Times New Roman" w:cs="Times New Roman"/>
          <w:sz w:val="24"/>
          <w:szCs w:val="24"/>
        </w:rPr>
        <w:t>Electromagne</w:t>
      </w:r>
      <w:r w:rsidR="009E47A5" w:rsidRPr="00073311">
        <w:rPr>
          <w:rFonts w:ascii="Times New Roman" w:hAnsi="Times New Roman" w:cs="Times New Roman"/>
          <w:sz w:val="24"/>
          <w:szCs w:val="24"/>
        </w:rPr>
        <w:t>tic field</w:t>
      </w:r>
    </w:p>
    <w:p w14:paraId="60EAFCE2" w14:textId="2FA49D49" w:rsidR="004526AF" w:rsidRPr="00507E1D" w:rsidRDefault="00607697" w:rsidP="00507E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E1D">
        <w:rPr>
          <w:rFonts w:ascii="Times New Roman" w:hAnsi="Times New Roman" w:cs="Times New Roman"/>
          <w:sz w:val="24"/>
          <w:szCs w:val="24"/>
        </w:rPr>
        <w:t>Measuring Instruments</w:t>
      </w:r>
    </w:p>
    <w:p w14:paraId="4F556EA8" w14:textId="77777777" w:rsidR="00FD6727" w:rsidRDefault="00FD6727" w:rsidP="00847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CECF4" w14:textId="77777777" w:rsidR="00FD6727" w:rsidRDefault="00FD6727" w:rsidP="00847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7B5C9" w14:textId="1B82FA66" w:rsidR="003623B0" w:rsidRPr="00227FCC" w:rsidRDefault="00F2642F" w:rsidP="00847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FCC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r w:rsidR="005D698B" w:rsidRPr="00227FCC">
        <w:rPr>
          <w:rFonts w:ascii="Times New Roman" w:hAnsi="Times New Roman" w:cs="Times New Roman"/>
          <w:b/>
          <w:bCs/>
          <w:sz w:val="28"/>
          <w:szCs w:val="28"/>
        </w:rPr>
        <w:t>DETAILS:</w:t>
      </w:r>
    </w:p>
    <w:p w14:paraId="29B8884E" w14:textId="5F658A44" w:rsidR="005D698B" w:rsidRDefault="00FA075B" w:rsidP="00FA0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5D698B">
        <w:rPr>
          <w:rFonts w:ascii="Times New Roman" w:hAnsi="Times New Roman" w:cs="Times New Roman"/>
          <w:sz w:val="24"/>
          <w:szCs w:val="24"/>
        </w:rPr>
        <w:t xml:space="preserve">Name              </w:t>
      </w:r>
      <w:r w:rsidR="009D68D7">
        <w:rPr>
          <w:rFonts w:ascii="Times New Roman" w:hAnsi="Times New Roman" w:cs="Times New Roman"/>
          <w:sz w:val="24"/>
          <w:szCs w:val="24"/>
        </w:rPr>
        <w:t xml:space="preserve">           :</w:t>
      </w:r>
      <w:r w:rsidR="005407A9">
        <w:rPr>
          <w:rFonts w:ascii="Times New Roman" w:hAnsi="Times New Roman" w:cs="Times New Roman"/>
          <w:sz w:val="24"/>
          <w:szCs w:val="24"/>
        </w:rPr>
        <w:t xml:space="preserve">  </w:t>
      </w:r>
      <w:r w:rsidR="009D68D7">
        <w:rPr>
          <w:rFonts w:ascii="Times New Roman" w:hAnsi="Times New Roman" w:cs="Times New Roman"/>
          <w:sz w:val="24"/>
          <w:szCs w:val="24"/>
        </w:rPr>
        <w:t>Jayaprakash s</w:t>
      </w:r>
    </w:p>
    <w:p w14:paraId="1E3CB45E" w14:textId="63DB778A" w:rsidR="009D68D7" w:rsidRDefault="00507E1D" w:rsidP="0050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D68D7">
        <w:rPr>
          <w:rFonts w:ascii="Times New Roman" w:hAnsi="Times New Roman" w:cs="Times New Roman"/>
          <w:sz w:val="24"/>
          <w:szCs w:val="24"/>
        </w:rPr>
        <w:t>Father</w:t>
      </w:r>
      <w:r w:rsidR="005407A9">
        <w:rPr>
          <w:rFonts w:ascii="Times New Roman" w:hAnsi="Times New Roman" w:cs="Times New Roman"/>
          <w:sz w:val="24"/>
          <w:szCs w:val="24"/>
        </w:rPr>
        <w:t>’ Name             : Sakthivel P</w:t>
      </w:r>
    </w:p>
    <w:p w14:paraId="6D645BA1" w14:textId="7A3C8EC8" w:rsidR="005407A9" w:rsidRDefault="00507E1D" w:rsidP="0050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151E0">
        <w:rPr>
          <w:rFonts w:ascii="Times New Roman" w:hAnsi="Times New Roman" w:cs="Times New Roman"/>
          <w:sz w:val="24"/>
          <w:szCs w:val="24"/>
        </w:rPr>
        <w:t>Date of Birth              : 19</w:t>
      </w:r>
      <w:r w:rsidR="00C76BD3">
        <w:rPr>
          <w:rFonts w:ascii="Times New Roman" w:hAnsi="Times New Roman" w:cs="Times New Roman"/>
          <w:sz w:val="24"/>
          <w:szCs w:val="24"/>
        </w:rPr>
        <w:t>/02/2004</w:t>
      </w:r>
    </w:p>
    <w:p w14:paraId="03AF8D97" w14:textId="5008703A" w:rsidR="00C76BD3" w:rsidRDefault="00507E1D" w:rsidP="0050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76BD3">
        <w:rPr>
          <w:rFonts w:ascii="Times New Roman" w:hAnsi="Times New Roman" w:cs="Times New Roman"/>
          <w:sz w:val="24"/>
          <w:szCs w:val="24"/>
        </w:rPr>
        <w:t>Age                             : 20</w:t>
      </w:r>
    </w:p>
    <w:p w14:paraId="70C1D8FF" w14:textId="43D0E1FF" w:rsidR="00C76BD3" w:rsidRDefault="00507E1D" w:rsidP="0050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76BD3">
        <w:rPr>
          <w:rFonts w:ascii="Times New Roman" w:hAnsi="Times New Roman" w:cs="Times New Roman"/>
          <w:sz w:val="24"/>
          <w:szCs w:val="24"/>
        </w:rPr>
        <w:t xml:space="preserve">Gender                        </w:t>
      </w:r>
      <w:r w:rsidR="00BC664D">
        <w:rPr>
          <w:rFonts w:ascii="Times New Roman" w:hAnsi="Times New Roman" w:cs="Times New Roman"/>
          <w:sz w:val="24"/>
          <w:szCs w:val="24"/>
        </w:rPr>
        <w:t>: Male</w:t>
      </w:r>
    </w:p>
    <w:p w14:paraId="5FC60BB5" w14:textId="08A1ED39" w:rsidR="00BC664D" w:rsidRDefault="00507E1D" w:rsidP="0050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87CB4">
        <w:rPr>
          <w:rFonts w:ascii="Times New Roman" w:hAnsi="Times New Roman" w:cs="Times New Roman"/>
          <w:sz w:val="24"/>
          <w:szCs w:val="24"/>
        </w:rPr>
        <w:t xml:space="preserve">Nationality                  : </w:t>
      </w:r>
      <w:r w:rsidR="00B8234C">
        <w:rPr>
          <w:rFonts w:ascii="Times New Roman" w:hAnsi="Times New Roman" w:cs="Times New Roman"/>
          <w:sz w:val="24"/>
          <w:szCs w:val="24"/>
        </w:rPr>
        <w:t>Indian</w:t>
      </w:r>
    </w:p>
    <w:p w14:paraId="3BBD1E1E" w14:textId="00424AD0" w:rsidR="00B8234C" w:rsidRDefault="00507E1D" w:rsidP="0050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8234C">
        <w:rPr>
          <w:rFonts w:ascii="Times New Roman" w:hAnsi="Times New Roman" w:cs="Times New Roman"/>
          <w:sz w:val="24"/>
          <w:szCs w:val="24"/>
        </w:rPr>
        <w:t xml:space="preserve">Religion                      </w:t>
      </w:r>
      <w:r w:rsidR="003A24F9">
        <w:rPr>
          <w:rFonts w:ascii="Times New Roman" w:hAnsi="Times New Roman" w:cs="Times New Roman"/>
          <w:sz w:val="24"/>
          <w:szCs w:val="24"/>
        </w:rPr>
        <w:t>: Hindu</w:t>
      </w:r>
    </w:p>
    <w:p w14:paraId="3226711B" w14:textId="792677D3" w:rsidR="003A24F9" w:rsidRPr="00507E1D" w:rsidRDefault="00507E1D" w:rsidP="0050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B0089">
        <w:rPr>
          <w:rFonts w:ascii="Times New Roman" w:hAnsi="Times New Roman" w:cs="Times New Roman"/>
          <w:sz w:val="24"/>
          <w:szCs w:val="24"/>
        </w:rPr>
        <w:t>L</w:t>
      </w:r>
      <w:r w:rsidR="003A24F9">
        <w:rPr>
          <w:rFonts w:ascii="Times New Roman" w:hAnsi="Times New Roman" w:cs="Times New Roman"/>
          <w:sz w:val="24"/>
          <w:szCs w:val="24"/>
        </w:rPr>
        <w:t xml:space="preserve">anguage known         </w:t>
      </w:r>
      <w:r w:rsidR="00D171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1717A">
        <w:rPr>
          <w:rFonts w:ascii="Times New Roman" w:hAnsi="Times New Roman" w:cs="Times New Roman"/>
          <w:sz w:val="24"/>
          <w:szCs w:val="24"/>
        </w:rPr>
        <w:t>Tamil,English</w:t>
      </w:r>
      <w:proofErr w:type="spellEnd"/>
    </w:p>
    <w:p w14:paraId="7E881FC7" w14:textId="72E4A972" w:rsidR="00103A2F" w:rsidRDefault="00507E1D" w:rsidP="00507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537B4">
        <w:rPr>
          <w:rFonts w:ascii="Times New Roman" w:hAnsi="Times New Roman" w:cs="Times New Roman"/>
          <w:sz w:val="24"/>
          <w:szCs w:val="24"/>
        </w:rPr>
        <w:t>Mobile number            : 934540004</w:t>
      </w:r>
      <w:r w:rsidR="007060AD">
        <w:rPr>
          <w:rFonts w:ascii="Times New Roman" w:hAnsi="Times New Roman" w:cs="Times New Roman"/>
          <w:sz w:val="24"/>
          <w:szCs w:val="24"/>
        </w:rPr>
        <w:t>2</w:t>
      </w:r>
    </w:p>
    <w:p w14:paraId="674AB8FF" w14:textId="77777777" w:rsidR="00FD6727" w:rsidRDefault="00FD6727" w:rsidP="00847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C4938" w14:textId="77777777" w:rsidR="00FD6727" w:rsidRDefault="00FD6727" w:rsidP="00847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F9F00" w14:textId="77777777" w:rsidR="00FD6727" w:rsidRDefault="00FD6727" w:rsidP="00847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F3A49" w14:textId="3811BCAA" w:rsidR="000A6374" w:rsidRPr="00227FCC" w:rsidRDefault="00C4330D" w:rsidP="00847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FCC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1150D145" w14:textId="4E9081B3" w:rsidR="00507E1D" w:rsidRDefault="00507E1D" w:rsidP="00C4330D">
      <w:pPr>
        <w:tabs>
          <w:tab w:val="left" w:pos="9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here by certify the above given data are true and correct to the best of my knowledge and belief.</w:t>
      </w:r>
      <w:r w:rsidR="00C4330D">
        <w:rPr>
          <w:rFonts w:ascii="Times New Roman" w:hAnsi="Times New Roman" w:cs="Times New Roman"/>
          <w:sz w:val="24"/>
          <w:szCs w:val="24"/>
        </w:rPr>
        <w:tab/>
      </w:r>
    </w:p>
    <w:p w14:paraId="35657748" w14:textId="62A47168" w:rsidR="00C0783B" w:rsidRDefault="00507E1D" w:rsidP="00C4330D">
      <w:pPr>
        <w:tabs>
          <w:tab w:val="left" w:pos="9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12762">
        <w:rPr>
          <w:rFonts w:ascii="Times New Roman" w:hAnsi="Times New Roman" w:cs="Times New Roman"/>
          <w:sz w:val="24"/>
          <w:szCs w:val="24"/>
        </w:rPr>
        <w:t>Place  :  Salem</w:t>
      </w:r>
      <w:r w:rsidR="000F29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proofErr w:type="spellStart"/>
      <w:r w:rsidR="000F293A">
        <w:rPr>
          <w:rFonts w:ascii="Times New Roman" w:hAnsi="Times New Roman" w:cs="Times New Roman"/>
          <w:sz w:val="24"/>
          <w:szCs w:val="24"/>
        </w:rPr>
        <w:t>Your</w:t>
      </w:r>
      <w:r w:rsidR="00FF6A98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FF6A98">
        <w:rPr>
          <w:rFonts w:ascii="Times New Roman" w:hAnsi="Times New Roman" w:cs="Times New Roman"/>
          <w:sz w:val="24"/>
          <w:szCs w:val="24"/>
        </w:rPr>
        <w:t xml:space="preserve"> faith</w:t>
      </w:r>
      <w:r w:rsidR="00BC2A7B">
        <w:rPr>
          <w:rFonts w:ascii="Times New Roman" w:hAnsi="Times New Roman" w:cs="Times New Roman"/>
          <w:sz w:val="24"/>
          <w:szCs w:val="24"/>
        </w:rPr>
        <w:t>fully</w:t>
      </w:r>
    </w:p>
    <w:p w14:paraId="5B77D700" w14:textId="6F1BE373" w:rsidR="00612762" w:rsidRPr="00C4330D" w:rsidRDefault="00507E1D" w:rsidP="00C4330D">
      <w:pPr>
        <w:tabs>
          <w:tab w:val="left" w:pos="9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C11BE">
        <w:rPr>
          <w:rFonts w:ascii="Times New Roman" w:hAnsi="Times New Roman" w:cs="Times New Roman"/>
          <w:sz w:val="24"/>
          <w:szCs w:val="24"/>
        </w:rPr>
        <w:t xml:space="preserve">Date   : </w:t>
      </w:r>
      <w:r w:rsidR="00305FFB">
        <w:rPr>
          <w:rFonts w:ascii="Times New Roman" w:hAnsi="Times New Roman" w:cs="Times New Roman"/>
          <w:sz w:val="24"/>
          <w:szCs w:val="24"/>
        </w:rPr>
        <w:t>17</w:t>
      </w:r>
      <w:r w:rsidR="000C11BE">
        <w:rPr>
          <w:rFonts w:ascii="Times New Roman" w:hAnsi="Times New Roman" w:cs="Times New Roman"/>
          <w:sz w:val="24"/>
          <w:szCs w:val="24"/>
        </w:rPr>
        <w:t xml:space="preserve"> </w:t>
      </w:r>
      <w:r w:rsidR="004730F2">
        <w:rPr>
          <w:rFonts w:ascii="Times New Roman" w:hAnsi="Times New Roman" w:cs="Times New Roman"/>
          <w:sz w:val="24"/>
          <w:szCs w:val="24"/>
        </w:rPr>
        <w:t>/05/2024</w:t>
      </w:r>
      <w:r w:rsidR="00C078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proofErr w:type="spellStart"/>
      <w:r w:rsidR="00C0783B">
        <w:rPr>
          <w:rFonts w:ascii="Times New Roman" w:hAnsi="Times New Roman" w:cs="Times New Roman"/>
          <w:sz w:val="24"/>
          <w:szCs w:val="24"/>
        </w:rPr>
        <w:t>Jayaprakas</w:t>
      </w:r>
      <w:r w:rsidR="00DF3FB0">
        <w:rPr>
          <w:rFonts w:ascii="Times New Roman" w:hAnsi="Times New Roman" w:cs="Times New Roman"/>
          <w:sz w:val="24"/>
          <w:szCs w:val="24"/>
        </w:rPr>
        <w:t>h.S</w:t>
      </w:r>
      <w:proofErr w:type="spellEnd"/>
    </w:p>
    <w:sectPr w:rsidR="00612762" w:rsidRPr="00C4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0E25" w14:textId="77777777" w:rsidR="00F62BB2" w:rsidRDefault="00F62BB2" w:rsidP="001015B3">
      <w:pPr>
        <w:spacing w:after="0" w:line="240" w:lineRule="auto"/>
      </w:pPr>
      <w:r>
        <w:separator/>
      </w:r>
    </w:p>
  </w:endnote>
  <w:endnote w:type="continuationSeparator" w:id="0">
    <w:p w14:paraId="5EB380CC" w14:textId="77777777" w:rsidR="00F62BB2" w:rsidRDefault="00F62BB2" w:rsidP="00101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04B3" w14:textId="77777777" w:rsidR="00F62BB2" w:rsidRDefault="00F62BB2" w:rsidP="001015B3">
      <w:pPr>
        <w:spacing w:after="0" w:line="240" w:lineRule="auto"/>
      </w:pPr>
      <w:r>
        <w:separator/>
      </w:r>
    </w:p>
  </w:footnote>
  <w:footnote w:type="continuationSeparator" w:id="0">
    <w:p w14:paraId="2ECEF34F" w14:textId="77777777" w:rsidR="00F62BB2" w:rsidRDefault="00F62BB2" w:rsidP="00101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F35"/>
    <w:multiLevelType w:val="hybridMultilevel"/>
    <w:tmpl w:val="A3BC0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05B"/>
    <w:multiLevelType w:val="hybridMultilevel"/>
    <w:tmpl w:val="0D3C2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5913"/>
    <w:multiLevelType w:val="hybridMultilevel"/>
    <w:tmpl w:val="F736910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3F5FF1"/>
    <w:multiLevelType w:val="hybridMultilevel"/>
    <w:tmpl w:val="E910B8E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B884845"/>
    <w:multiLevelType w:val="hybridMultilevel"/>
    <w:tmpl w:val="A6E671CE"/>
    <w:lvl w:ilvl="0" w:tplc="CC789FE2">
      <w:numFmt w:val="bullet"/>
      <w:lvlText w:val=""/>
      <w:lvlJc w:val="left"/>
      <w:pPr>
        <w:ind w:left="20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2C410505"/>
    <w:multiLevelType w:val="hybridMultilevel"/>
    <w:tmpl w:val="68808406"/>
    <w:lvl w:ilvl="0" w:tplc="CC789FE2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31456C5C"/>
    <w:multiLevelType w:val="hybridMultilevel"/>
    <w:tmpl w:val="A9D8483A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1774CCE"/>
    <w:multiLevelType w:val="hybridMultilevel"/>
    <w:tmpl w:val="93C21C60"/>
    <w:lvl w:ilvl="0" w:tplc="CC789FE2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451A2E5D"/>
    <w:multiLevelType w:val="hybridMultilevel"/>
    <w:tmpl w:val="E3A4C172"/>
    <w:lvl w:ilvl="0" w:tplc="CC789FE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524A1C0E"/>
    <w:multiLevelType w:val="hybridMultilevel"/>
    <w:tmpl w:val="0128CB96"/>
    <w:lvl w:ilvl="0" w:tplc="CC789F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42737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0B1C94B0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8A6CD8E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AA225BD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EA8ED8C2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4DC87D3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67464164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F0D6C244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0F3DF7"/>
    <w:multiLevelType w:val="hybridMultilevel"/>
    <w:tmpl w:val="F7A2CEB4"/>
    <w:lvl w:ilvl="0" w:tplc="CC789FE2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55F31614"/>
    <w:multiLevelType w:val="hybridMultilevel"/>
    <w:tmpl w:val="8988B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6C4D"/>
    <w:multiLevelType w:val="hybridMultilevel"/>
    <w:tmpl w:val="4A90E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FE14E2"/>
    <w:multiLevelType w:val="hybridMultilevel"/>
    <w:tmpl w:val="BFC0B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86A99"/>
    <w:multiLevelType w:val="hybridMultilevel"/>
    <w:tmpl w:val="73F62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336FAD"/>
    <w:multiLevelType w:val="hybridMultilevel"/>
    <w:tmpl w:val="05B670A4"/>
    <w:lvl w:ilvl="0" w:tplc="40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 w15:restartNumberingAfterBreak="0">
    <w:nsid w:val="717E443C"/>
    <w:multiLevelType w:val="hybridMultilevel"/>
    <w:tmpl w:val="E6E8F71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752019DB"/>
    <w:multiLevelType w:val="hybridMultilevel"/>
    <w:tmpl w:val="2A7C278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773C16DD"/>
    <w:multiLevelType w:val="hybridMultilevel"/>
    <w:tmpl w:val="8B9C8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D2EA8"/>
    <w:multiLevelType w:val="hybridMultilevel"/>
    <w:tmpl w:val="3880E98E"/>
    <w:lvl w:ilvl="0" w:tplc="CC789FE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2"/>
  </w:num>
  <w:num w:numId="5">
    <w:abstractNumId w:val="15"/>
  </w:num>
  <w:num w:numId="6">
    <w:abstractNumId w:val="1"/>
  </w:num>
  <w:num w:numId="7">
    <w:abstractNumId w:val="17"/>
  </w:num>
  <w:num w:numId="8">
    <w:abstractNumId w:val="9"/>
  </w:num>
  <w:num w:numId="9">
    <w:abstractNumId w:val="12"/>
  </w:num>
  <w:num w:numId="10">
    <w:abstractNumId w:val="4"/>
  </w:num>
  <w:num w:numId="11">
    <w:abstractNumId w:val="7"/>
  </w:num>
  <w:num w:numId="12">
    <w:abstractNumId w:val="5"/>
  </w:num>
  <w:num w:numId="13">
    <w:abstractNumId w:val="8"/>
  </w:num>
  <w:num w:numId="14">
    <w:abstractNumId w:val="10"/>
  </w:num>
  <w:num w:numId="15">
    <w:abstractNumId w:val="19"/>
  </w:num>
  <w:num w:numId="16">
    <w:abstractNumId w:val="14"/>
  </w:num>
  <w:num w:numId="17">
    <w:abstractNumId w:val="18"/>
  </w:num>
  <w:num w:numId="18">
    <w:abstractNumId w:val="0"/>
  </w:num>
  <w:num w:numId="19">
    <w:abstractNumId w:val="11"/>
  </w:num>
  <w:num w:numId="2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yaprakashs2004@gmail.com">
    <w15:presenceInfo w15:providerId="Windows Live" w15:userId="dbc9504e17ac8b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6F"/>
    <w:rsid w:val="0001686D"/>
    <w:rsid w:val="00073311"/>
    <w:rsid w:val="000825F6"/>
    <w:rsid w:val="000A0CA6"/>
    <w:rsid w:val="000A6374"/>
    <w:rsid w:val="000C11BE"/>
    <w:rsid w:val="000F293A"/>
    <w:rsid w:val="001015B3"/>
    <w:rsid w:val="00103A2F"/>
    <w:rsid w:val="00114951"/>
    <w:rsid w:val="00115D16"/>
    <w:rsid w:val="0015196F"/>
    <w:rsid w:val="00181DD3"/>
    <w:rsid w:val="00185EC0"/>
    <w:rsid w:val="00187CB4"/>
    <w:rsid w:val="001B3BCB"/>
    <w:rsid w:val="001E084A"/>
    <w:rsid w:val="001F3422"/>
    <w:rsid w:val="00225944"/>
    <w:rsid w:val="00227FCC"/>
    <w:rsid w:val="0027199B"/>
    <w:rsid w:val="002C503F"/>
    <w:rsid w:val="002C7D19"/>
    <w:rsid w:val="002D67BA"/>
    <w:rsid w:val="002D7789"/>
    <w:rsid w:val="002F4166"/>
    <w:rsid w:val="003004E1"/>
    <w:rsid w:val="003051CF"/>
    <w:rsid w:val="00305FFB"/>
    <w:rsid w:val="003623B0"/>
    <w:rsid w:val="003A24F9"/>
    <w:rsid w:val="003D044C"/>
    <w:rsid w:val="0040752F"/>
    <w:rsid w:val="004463B2"/>
    <w:rsid w:val="0045093D"/>
    <w:rsid w:val="004526AF"/>
    <w:rsid w:val="004730F2"/>
    <w:rsid w:val="004A120F"/>
    <w:rsid w:val="004B0EBD"/>
    <w:rsid w:val="004B7A17"/>
    <w:rsid w:val="004F65D9"/>
    <w:rsid w:val="00507E1D"/>
    <w:rsid w:val="005407A9"/>
    <w:rsid w:val="00562346"/>
    <w:rsid w:val="005C70D6"/>
    <w:rsid w:val="005D698B"/>
    <w:rsid w:val="00607697"/>
    <w:rsid w:val="00612762"/>
    <w:rsid w:val="006151E0"/>
    <w:rsid w:val="00647500"/>
    <w:rsid w:val="00653C3B"/>
    <w:rsid w:val="0065542F"/>
    <w:rsid w:val="00684B8A"/>
    <w:rsid w:val="00685282"/>
    <w:rsid w:val="006942A7"/>
    <w:rsid w:val="00694C48"/>
    <w:rsid w:val="006B10C2"/>
    <w:rsid w:val="006C15DB"/>
    <w:rsid w:val="007060AD"/>
    <w:rsid w:val="007278D0"/>
    <w:rsid w:val="00735575"/>
    <w:rsid w:val="00753864"/>
    <w:rsid w:val="00764E3E"/>
    <w:rsid w:val="00770390"/>
    <w:rsid w:val="00771BFC"/>
    <w:rsid w:val="007C78FE"/>
    <w:rsid w:val="00810072"/>
    <w:rsid w:val="008124AB"/>
    <w:rsid w:val="00823372"/>
    <w:rsid w:val="00845541"/>
    <w:rsid w:val="00847DC2"/>
    <w:rsid w:val="008770CA"/>
    <w:rsid w:val="008926C9"/>
    <w:rsid w:val="008B2D54"/>
    <w:rsid w:val="008B3AEB"/>
    <w:rsid w:val="008C0EAF"/>
    <w:rsid w:val="008F0FCF"/>
    <w:rsid w:val="00957BAC"/>
    <w:rsid w:val="0099081D"/>
    <w:rsid w:val="00993350"/>
    <w:rsid w:val="009A1FF8"/>
    <w:rsid w:val="009D68D7"/>
    <w:rsid w:val="009E005A"/>
    <w:rsid w:val="009E08D5"/>
    <w:rsid w:val="009E47A5"/>
    <w:rsid w:val="00A53199"/>
    <w:rsid w:val="00A75441"/>
    <w:rsid w:val="00A86F76"/>
    <w:rsid w:val="00AD4A46"/>
    <w:rsid w:val="00AE11CC"/>
    <w:rsid w:val="00AE34EE"/>
    <w:rsid w:val="00AE6750"/>
    <w:rsid w:val="00AF7C22"/>
    <w:rsid w:val="00B10129"/>
    <w:rsid w:val="00B43867"/>
    <w:rsid w:val="00B467B7"/>
    <w:rsid w:val="00B8234C"/>
    <w:rsid w:val="00B87451"/>
    <w:rsid w:val="00BC2A7B"/>
    <w:rsid w:val="00BC664D"/>
    <w:rsid w:val="00BE480B"/>
    <w:rsid w:val="00C0783B"/>
    <w:rsid w:val="00C10AC3"/>
    <w:rsid w:val="00C17C1D"/>
    <w:rsid w:val="00C412DD"/>
    <w:rsid w:val="00C4330D"/>
    <w:rsid w:val="00C76BD3"/>
    <w:rsid w:val="00D01A31"/>
    <w:rsid w:val="00D1717A"/>
    <w:rsid w:val="00D813C3"/>
    <w:rsid w:val="00D83AFE"/>
    <w:rsid w:val="00D92511"/>
    <w:rsid w:val="00DA3C4F"/>
    <w:rsid w:val="00DD67E0"/>
    <w:rsid w:val="00DF0583"/>
    <w:rsid w:val="00DF3FB0"/>
    <w:rsid w:val="00E25174"/>
    <w:rsid w:val="00E46CF3"/>
    <w:rsid w:val="00E537B4"/>
    <w:rsid w:val="00E57610"/>
    <w:rsid w:val="00EE24CF"/>
    <w:rsid w:val="00EE32A1"/>
    <w:rsid w:val="00F05F32"/>
    <w:rsid w:val="00F07E11"/>
    <w:rsid w:val="00F2642F"/>
    <w:rsid w:val="00F31925"/>
    <w:rsid w:val="00F471C5"/>
    <w:rsid w:val="00F51C8B"/>
    <w:rsid w:val="00F62BB2"/>
    <w:rsid w:val="00FA075B"/>
    <w:rsid w:val="00FB0089"/>
    <w:rsid w:val="00FB4235"/>
    <w:rsid w:val="00FD499A"/>
    <w:rsid w:val="00FD6727"/>
    <w:rsid w:val="00FE297C"/>
    <w:rsid w:val="00FE55A9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D6C7"/>
  <w15:chartTrackingRefBased/>
  <w15:docId w15:val="{A265AF31-DF7D-4726-930D-50B5BCED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96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519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196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2D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1C8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576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1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B3"/>
  </w:style>
  <w:style w:type="paragraph" w:styleId="Footer">
    <w:name w:val="footer"/>
    <w:basedOn w:val="Normal"/>
    <w:link w:val="FooterChar"/>
    <w:uiPriority w:val="99"/>
    <w:unhideWhenUsed/>
    <w:rsid w:val="00101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B3"/>
  </w:style>
  <w:style w:type="paragraph" w:styleId="Revision">
    <w:name w:val="Revision"/>
    <w:hidden/>
    <w:uiPriority w:val="99"/>
    <w:semiHidden/>
    <w:rsid w:val="00D813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jayaprakashs2004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jayaprakashs2004@gmail.com</dc:creator>
  <cp:keywords/>
  <dc:description/>
  <cp:lastModifiedBy>jayaprakashs2004@gmail.com</cp:lastModifiedBy>
  <cp:revision>4</cp:revision>
  <dcterms:created xsi:type="dcterms:W3CDTF">2024-05-16T16:11:00Z</dcterms:created>
  <dcterms:modified xsi:type="dcterms:W3CDTF">2024-05-29T11:03:00Z</dcterms:modified>
</cp:coreProperties>
</file>